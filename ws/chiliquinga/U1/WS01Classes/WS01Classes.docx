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DFD" w:rsidRDefault="00000000" w:rsidP="00572D83">
      <w:pPr>
        <w:rPr>
          <w:b/>
        </w:rPr>
      </w:pPr>
      <w:r>
        <w:rPr>
          <w:b/>
        </w:rPr>
        <w:t xml:space="preserve">                            WS.</w:t>
      </w:r>
      <w:proofErr w:type="gramStart"/>
      <w:r>
        <w:rPr>
          <w:b/>
        </w:rPr>
        <w:t>01.Screenshot.Evidence</w:t>
      </w:r>
      <w:proofErr w:type="gramEnd"/>
      <w:r>
        <w:rPr>
          <w:b/>
        </w:rPr>
        <w:t>(</w:t>
      </w:r>
      <w:proofErr w:type="spellStart"/>
      <w:r>
        <w:rPr>
          <w:b/>
        </w:rPr>
        <w:t>Joshua,Carlos</w:t>
      </w:r>
      <w:proofErr w:type="spellEnd"/>
      <w:r>
        <w:rPr>
          <w:b/>
        </w:rPr>
        <w:t>)</w:t>
      </w:r>
    </w:p>
    <w:p w:rsidR="00D57DFD" w:rsidRDefault="00D57DFD">
      <w:pPr>
        <w:rPr>
          <w:b/>
        </w:rPr>
      </w:pPr>
    </w:p>
    <w:p w:rsidR="00572D83" w:rsidRDefault="00572D83" w:rsidP="00572D83">
      <w:pPr>
        <w:rPr>
          <w:ins w:id="0" w:author="Yeshua Chiliquinga" w:date="2023-05-10T19:27:00Z"/>
          <w:b/>
        </w:rPr>
      </w:pPr>
      <w:r>
        <w:rPr>
          <w:b/>
        </w:rPr>
        <w:t>YESHUA AMADOR CHILIQUINGA AMAYA</w:t>
      </w:r>
    </w:p>
    <w:p w:rsidR="00572D83" w:rsidRDefault="00572D83" w:rsidP="00572D83">
      <w:pPr>
        <w:rPr>
          <w:ins w:id="1" w:author="Yeshua Chiliquinga" w:date="2023-05-10T19:27:00Z"/>
          <w:b/>
        </w:rPr>
      </w:pPr>
      <w:ins w:id="2" w:author="Yeshua Chiliquinga" w:date="2023-05-10T19:27:00Z">
        <w:r>
          <w:rPr>
            <w:b/>
            <w:noProof/>
          </w:rPr>
          <w:drawing>
            <wp:inline distT="114300" distB="114300" distL="114300" distR="114300" wp14:anchorId="38C0A27A" wp14:editId="5125FDBB">
              <wp:extent cx="5731200" cy="2336800"/>
              <wp:effectExtent l="0" t="0" r="0" b="0"/>
              <wp:docPr id="19" name="image3.png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age3.png" descr="A picture containing text, screenshot, font&#10;&#10;Description automatically generated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336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572D83" w:rsidRDefault="00572D83" w:rsidP="00572D83">
      <w:pPr>
        <w:rPr>
          <w:del w:id="3" w:author="Yeshua Chiliquinga" w:date="2023-05-10T19:27:00Z"/>
          <w:b/>
        </w:rPr>
      </w:pPr>
      <w:ins w:id="4" w:author="Yeshua Chiliquinga" w:date="2023-05-10T19:27:00Z">
        <w:r>
          <w:rPr>
            <w:b/>
            <w:noProof/>
          </w:rPr>
          <w:drawing>
            <wp:inline distT="114300" distB="114300" distL="114300" distR="114300" wp14:anchorId="3983DFDA" wp14:editId="132F7DC6">
              <wp:extent cx="5731200" cy="2336800"/>
              <wp:effectExtent l="0" t="0" r="0" b="0"/>
              <wp:docPr id="1" name="image17.png" descr="A black screen with white text&#10;&#10;Description automatically generated with low confidenc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7.png" descr="A black screen with white text&#10;&#10;Description automatically generated with low confidence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336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D57DFD" w:rsidRDefault="00D57DFD">
      <w:pPr>
        <w:rPr>
          <w:b/>
        </w:rPr>
      </w:pPr>
    </w:p>
    <w:sectPr w:rsidR="00D57DFD" w:rsidSect="00572D83">
      <w:headerReference w:type="default" r:id="rId8"/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3BB8" w:rsidRDefault="00043BB8">
      <w:pPr>
        <w:spacing w:line="240" w:lineRule="auto"/>
      </w:pPr>
      <w:r>
        <w:separator/>
      </w:r>
    </w:p>
  </w:endnote>
  <w:endnote w:type="continuationSeparator" w:id="0">
    <w:p w:rsidR="00043BB8" w:rsidRDefault="00043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3BB8" w:rsidRDefault="00043BB8">
      <w:pPr>
        <w:spacing w:line="240" w:lineRule="auto"/>
      </w:pPr>
      <w:r>
        <w:separator/>
      </w:r>
    </w:p>
  </w:footnote>
  <w:footnote w:type="continuationSeparator" w:id="0">
    <w:p w:rsidR="00043BB8" w:rsidRDefault="00043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7DFD" w:rsidRDefault="00D57DFD">
    <w:pPr>
      <w:rPr>
        <w:ins w:id="5" w:author="Narvaez Leo" w:date="2023-05-10T21:13:00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DFD"/>
    <w:rsid w:val="00043BB8"/>
    <w:rsid w:val="00572D83"/>
    <w:rsid w:val="00D5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8B11F-BA1E-4B98-9135-5FEC14B4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YESHUA AMADOR CHILIQUINGA AMAYA</cp:lastModifiedBy>
  <cp:revision>2</cp:revision>
  <dcterms:created xsi:type="dcterms:W3CDTF">2023-05-19T04:24:00Z</dcterms:created>
  <dcterms:modified xsi:type="dcterms:W3CDTF">2023-05-19T04:26:00Z</dcterms:modified>
</cp:coreProperties>
</file>